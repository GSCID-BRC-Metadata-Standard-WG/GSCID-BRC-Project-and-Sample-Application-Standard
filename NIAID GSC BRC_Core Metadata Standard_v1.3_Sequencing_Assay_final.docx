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538D96" w14:textId="77777777" w:rsidR="005119C8" w:rsidRPr="00856219" w:rsidRDefault="00230121">
      <w:pPr>
        <w:pStyle w:val="normal0"/>
        <w:contextualSpacing w:val="0"/>
        <w:jc w:val="center"/>
        <w:rPr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  <w:sz w:val="28"/>
        </w:rPr>
        <w:t>GSCID/BRC Project and Sample Application Standard</w:t>
      </w:r>
    </w:p>
    <w:p w14:paraId="7B6B69BD" w14:textId="77777777" w:rsidR="005119C8" w:rsidRPr="00856219" w:rsidRDefault="00230121">
      <w:pPr>
        <w:pStyle w:val="normal0"/>
        <w:contextualSpacing w:val="0"/>
        <w:jc w:val="center"/>
        <w:rPr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  <w:sz w:val="28"/>
        </w:rPr>
        <w:t xml:space="preserve"> Sequencing Assay</w:t>
      </w:r>
    </w:p>
    <w:p w14:paraId="62C464FB" w14:textId="77777777" w:rsidR="005119C8" w:rsidRPr="00856219" w:rsidRDefault="00230121">
      <w:pPr>
        <w:pStyle w:val="normal0"/>
        <w:contextualSpacing w:val="0"/>
        <w:jc w:val="center"/>
        <w:rPr>
          <w:color w:val="auto"/>
        </w:rPr>
      </w:pPr>
      <w:proofErr w:type="gramStart"/>
      <w:r w:rsidRPr="00856219">
        <w:rPr>
          <w:rFonts w:ascii="Times New Roman" w:eastAsia="Times New Roman" w:hAnsi="Times New Roman" w:cs="Times New Roman"/>
          <w:b/>
          <w:color w:val="auto"/>
        </w:rPr>
        <w:t>v1.3</w:t>
      </w:r>
      <w:proofErr w:type="gramEnd"/>
    </w:p>
    <w:p w14:paraId="2362CBA0" w14:textId="77777777" w:rsidR="005119C8" w:rsidRPr="00856219" w:rsidRDefault="00230121">
      <w:pPr>
        <w:pStyle w:val="normal0"/>
        <w:contextualSpacing w:val="0"/>
        <w:jc w:val="center"/>
        <w:rPr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Finalized by the GSCID/BRC Metadata Working Group</w:t>
      </w:r>
    </w:p>
    <w:p w14:paraId="202A75D2" w14:textId="77777777" w:rsidR="005119C8" w:rsidRPr="00856219" w:rsidRDefault="005119C8">
      <w:pPr>
        <w:pStyle w:val="normal0"/>
        <w:contextualSpacing w:val="0"/>
        <w:jc w:val="center"/>
        <w:rPr>
          <w:color w:val="auto"/>
        </w:rPr>
      </w:pPr>
      <w:bookmarkStart w:id="0" w:name="h.gjdgxs" w:colFirst="0" w:colLast="0"/>
      <w:bookmarkEnd w:id="0"/>
    </w:p>
    <w:p w14:paraId="17F6B1B6" w14:textId="77777777" w:rsidR="005119C8" w:rsidRPr="00856219" w:rsidRDefault="00230121">
      <w:pPr>
        <w:pStyle w:val="normal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color w:val="auto"/>
        </w:rPr>
        <w:t>How to interpret the document:</w:t>
      </w:r>
    </w:p>
    <w:p w14:paraId="6E0C6456" w14:textId="77777777" w:rsidR="005119C8" w:rsidRPr="00856219" w:rsidRDefault="00230121">
      <w:pPr>
        <w:pStyle w:val="normal0"/>
        <w:ind w:left="1350" w:hanging="9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BOLD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Field Name</w:t>
      </w:r>
    </w:p>
    <w:p w14:paraId="6C72338C" w14:textId="77777777" w:rsidR="005119C8" w:rsidRPr="00856219" w:rsidRDefault="00230121">
      <w:pPr>
        <w:pStyle w:val="normal0"/>
        <w:ind w:left="1340" w:hanging="9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ITALICS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Attributes of the field</w:t>
      </w:r>
    </w:p>
    <w:p w14:paraId="743068E2" w14:textId="77777777" w:rsidR="005119C8" w:rsidRPr="00856219" w:rsidRDefault="005119C8">
      <w:pPr>
        <w:pStyle w:val="normal0"/>
        <w:contextualSpacing w:val="0"/>
        <w:rPr>
          <w:color w:val="auto"/>
        </w:rPr>
      </w:pPr>
    </w:p>
    <w:p w14:paraId="00349D04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297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Sample ID - Sequencing Facility</w:t>
      </w:r>
    </w:p>
    <w:p w14:paraId="7D78601E" w14:textId="77777777" w:rsidR="005119C8" w:rsidRPr="00856219" w:rsidRDefault="00230121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SA1</w:t>
      </w:r>
    </w:p>
    <w:p w14:paraId="0E0C4B8D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Unique identifier used by the relevant sequencing center to identify the sample submitted by the sample provider.</w:t>
      </w:r>
    </w:p>
    <w:p w14:paraId="08BB0A43" w14:textId="77777777" w:rsidR="002934F3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Sample Shipment</w:t>
      </w:r>
    </w:p>
    <w:p w14:paraId="0A855BFF" w14:textId="77777777" w:rsidR="002934F3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="00640D30" w:rsidRPr="00856219">
        <w:rPr>
          <w:rFonts w:ascii="Times New Roman" w:eastAsia="Times New Roman" w:hAnsi="Times New Roman" w:cs="Times New Roman"/>
          <w:color w:val="auto"/>
        </w:rPr>
        <w:t>:</w:t>
      </w:r>
      <w:r w:rsidR="00640D30" w:rsidRPr="00856219">
        <w:rPr>
          <w:rFonts w:ascii="Times New Roman" w:eastAsia="Times New Roman" w:hAnsi="Times New Roman" w:cs="Times New Roman"/>
          <w:color w:val="auto"/>
        </w:rPr>
        <w:tab/>
        <w:t>F</w:t>
      </w:r>
      <w:r w:rsidRPr="00856219">
        <w:rPr>
          <w:rFonts w:ascii="Times New Roman" w:eastAsia="Times New Roman" w:hAnsi="Times New Roman" w:cs="Times New Roman"/>
          <w:color w:val="auto"/>
        </w:rPr>
        <w:t>ree text</w:t>
      </w:r>
    </w:p>
    <w:p w14:paraId="39270D32" w14:textId="77777777" w:rsidR="002934F3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Alphanumeric</w:t>
      </w:r>
    </w:p>
    <w:p w14:paraId="2A31FC8D" w14:textId="77777777" w:rsidR="002934F3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V506</w:t>
      </w:r>
    </w:p>
    <w:p w14:paraId="5AB26857" w14:textId="77777777" w:rsidR="002934F3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0959B783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This is a candidate for the key ID that would be embedded in the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record as a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dbxref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for linkage of BRC metadata records with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sequences</w:t>
      </w:r>
      <w:r w:rsidR="00EC30C8" w:rsidRPr="00856219">
        <w:rPr>
          <w:rFonts w:ascii="Times New Roman" w:eastAsia="Times New Roman" w:hAnsi="Times New Roman" w:cs="Times New Roman"/>
          <w:color w:val="auto"/>
        </w:rPr>
        <w:t>.  Required field.</w:t>
      </w:r>
    </w:p>
    <w:p w14:paraId="51E1D143" w14:textId="77777777" w:rsidR="005119C8" w:rsidRPr="00856219" w:rsidRDefault="00230121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specimen identifier assigned by sequencing facility</w:t>
      </w:r>
    </w:p>
    <w:p w14:paraId="5F25EBC7" w14:textId="77777777" w:rsidR="005119C8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Purl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http://purl.obolibrary.org/obo/OBI_0001901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4CD31579" w14:textId="77777777" w:rsidR="005119C8" w:rsidRPr="00856219" w:rsidRDefault="002934F3" w:rsidP="002934F3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>A specimen identifier which is assigned by a sequencing facility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58EB972D" w14:textId="77777777" w:rsidR="005119C8" w:rsidRPr="00856219" w:rsidRDefault="00230121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2934F3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2934F3" w:rsidRPr="00856219">
        <w:rPr>
          <w:rFonts w:ascii="Times New Roman" w:eastAsia="Times New Roman" w:hAnsi="Times New Roman" w:cs="Times New Roman"/>
          <w:color w:val="auto"/>
        </w:rPr>
        <w:t xml:space="preserve"> Structured Comment: SRA*</w:t>
      </w:r>
    </w:p>
    <w:p w14:paraId="6113797B" w14:textId="77777777" w:rsidR="005119C8" w:rsidRPr="00856219" w:rsidRDefault="00230121">
      <w:pPr>
        <w:pStyle w:val="normal0"/>
        <w:tabs>
          <w:tab w:val="left" w:pos="3150"/>
        </w:tabs>
        <w:ind w:left="360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43283F3F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7A0F2C60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Nucleic Acid Extraction Method</w:t>
      </w:r>
    </w:p>
    <w:p w14:paraId="33264C92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SA2</w:t>
      </w:r>
    </w:p>
    <w:p w14:paraId="5F5453E1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Experimental procedure used to derive the nucleic acid fraction from the submitted sample used for the sequencing reaction.</w:t>
      </w:r>
    </w:p>
    <w:p w14:paraId="4122CC95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Sequencing Sample Preparation</w:t>
      </w:r>
    </w:p>
    <w:p w14:paraId="6F0F54E8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OBI, http://bioportal.bioontology.org/ontologies/40832</w:t>
      </w:r>
    </w:p>
    <w:p w14:paraId="3A392DE2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3EA21CA1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Illumina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suggested standard method; CTAB/phenol/chloroform</w:t>
      </w:r>
    </w:p>
    <w:p w14:paraId="6C312B0C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Sample Provider or GSCID</w:t>
      </w:r>
    </w:p>
    <w:p w14:paraId="354D4E0A" w14:textId="53FEB7D1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="00640D30" w:rsidRPr="00856219">
        <w:rPr>
          <w:rFonts w:ascii="Times New Roman" w:eastAsia="Times New Roman" w:hAnsi="Times New Roman" w:cs="Times New Roman"/>
          <w:color w:val="auto"/>
        </w:rPr>
        <w:tab/>
      </w:r>
      <w:r w:rsidR="008B68D4" w:rsidRPr="00856219">
        <w:rPr>
          <w:rFonts w:ascii="Times New Roman" w:eastAsia="Times New Roman" w:hAnsi="Times New Roman" w:cs="Times New Roman"/>
          <w:color w:val="auto"/>
        </w:rPr>
        <w:t>Required field with ‘not applicable’ as an allowed value</w:t>
      </w:r>
    </w:p>
    <w:p w14:paraId="71B7B803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nucleic acid extraction</w:t>
      </w:r>
    </w:p>
    <w:p w14:paraId="301B37E3" w14:textId="77777777" w:rsidR="005119C8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Purl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http://purl.obolibrary.org/obo/OBI_0666667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1F3BCF6A" w14:textId="3D5B1834" w:rsidR="005119C8" w:rsidRPr="00856219" w:rsidRDefault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 xml:space="preserve">a protocol is a plan specification </w:t>
      </w:r>
      <w:r w:rsidR="00EF03DD" w:rsidRPr="00856219">
        <w:rPr>
          <w:rFonts w:ascii="Times New Roman" w:eastAsia="Times New Roman" w:hAnsi="Times New Roman" w:cs="Times New Roman"/>
          <w:color w:val="auto"/>
        </w:rPr>
        <w:t>that</w:t>
      </w:r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 has sufficient level of detail and quantitative information to communicate it between domain experts, so that different domain experts will reliably be able to independently reproduce the process.</w:t>
      </w:r>
    </w:p>
    <w:p w14:paraId="5490E814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2934F3" w:rsidRPr="00856219">
        <w:rPr>
          <w:rFonts w:ascii="Times New Roman" w:eastAsia="Times New Roman" w:hAnsi="Times New Roman" w:cs="Times New Roman"/>
          <w:color w:val="auto"/>
        </w:rPr>
        <w:t>MIxS</w:t>
      </w:r>
      <w:proofErr w:type="spellEnd"/>
      <w:r w:rsidR="002934F3" w:rsidRPr="00856219">
        <w:rPr>
          <w:rFonts w:ascii="Times New Roman" w:eastAsia="Times New Roman" w:hAnsi="Times New Roman" w:cs="Times New Roman"/>
          <w:color w:val="auto"/>
        </w:rPr>
        <w:t xml:space="preserve">: sample material processing; </w:t>
      </w:r>
      <w:proofErr w:type="spellStart"/>
      <w:r w:rsidR="002934F3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2934F3" w:rsidRPr="00856219">
        <w:rPr>
          <w:rFonts w:ascii="Times New Roman" w:eastAsia="Times New Roman" w:hAnsi="Times New Roman" w:cs="Times New Roman"/>
          <w:color w:val="auto"/>
        </w:rPr>
        <w:t xml:space="preserve"> structured comment: SRA*; n</w:t>
      </w:r>
      <w:r w:rsidRPr="00856219">
        <w:rPr>
          <w:rFonts w:ascii="Times New Roman" w:eastAsia="Times New Roman" w:hAnsi="Times New Roman" w:cs="Times New Roman"/>
          <w:color w:val="auto"/>
        </w:rPr>
        <w:t>ucleic acid prepar</w:t>
      </w:r>
      <w:r w:rsidR="002934F3" w:rsidRPr="00856219">
        <w:rPr>
          <w:rFonts w:ascii="Times New Roman" w:eastAsia="Times New Roman" w:hAnsi="Times New Roman" w:cs="Times New Roman"/>
          <w:color w:val="auto"/>
        </w:rPr>
        <w:t xml:space="preserve">ation; </w:t>
      </w:r>
      <w:r w:rsidRPr="00856219">
        <w:rPr>
          <w:rFonts w:ascii="Times New Roman" w:eastAsia="Times New Roman" w:hAnsi="Times New Roman" w:cs="Times New Roman"/>
          <w:color w:val="auto"/>
        </w:rPr>
        <w:t>extraction method</w:t>
      </w:r>
    </w:p>
    <w:p w14:paraId="5624278C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440E0F5C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color w:val="auto"/>
        </w:rPr>
        <w:lastRenderedPageBreak/>
        <w:tab/>
      </w:r>
    </w:p>
    <w:p w14:paraId="6A700CAB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67A2EA90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Nucleic Acid Preparation Method</w:t>
      </w:r>
    </w:p>
    <w:p w14:paraId="700D8C79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SA3</w:t>
      </w:r>
    </w:p>
    <w:p w14:paraId="52D2E8F4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Details about the preparation of DNA samples for sequencing including if amplification was used (e.g., in the case of sequencing a single mosquito), and any other relevant molecular biology protocols done prior to sequencing.</w:t>
      </w:r>
    </w:p>
    <w:p w14:paraId="003FC12B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Sequencing Sample Preparation</w:t>
      </w:r>
    </w:p>
    <w:p w14:paraId="28E25102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640D30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0D4A9106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640D30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00AA4623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Standard 454 LC</w:t>
      </w:r>
    </w:p>
    <w:p w14:paraId="1F514D9C" w14:textId="77777777" w:rsidR="002934F3" w:rsidRPr="00856219" w:rsidRDefault="002934F3" w:rsidP="002934F3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0D1B298D" w14:textId="6DDE9DD9" w:rsidR="002934F3" w:rsidRPr="00856219" w:rsidRDefault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8B68D4" w:rsidRPr="00856219">
        <w:rPr>
          <w:rFonts w:ascii="Times New Roman" w:eastAsia="Times New Roman" w:hAnsi="Times New Roman" w:cs="Times New Roman"/>
          <w:color w:val="auto"/>
        </w:rPr>
        <w:t>Required field with ‘not applicable’ as an allowed value</w:t>
      </w:r>
    </w:p>
    <w:p w14:paraId="6615B6F6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sample preparation for sequencing assay</w:t>
      </w:r>
    </w:p>
    <w:p w14:paraId="6A18EE6B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OBO Foundry </w:t>
      </w:r>
      <w:r w:rsidR="00640D30" w:rsidRPr="00856219">
        <w:rPr>
          <w:rFonts w:ascii="Times New Roman" w:eastAsia="Times New Roman" w:hAnsi="Times New Roman" w:cs="Times New Roman"/>
          <w:i/>
          <w:color w:val="auto"/>
        </w:rPr>
        <w:t>Purl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http://purl.obolibrary.org/obo/OBI_0001902</w:t>
      </w:r>
    </w:p>
    <w:p w14:paraId="597F685E" w14:textId="77777777" w:rsidR="005119C8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 xml:space="preserve">a protocol is a plan </w:t>
      </w:r>
      <w:proofErr w:type="gramStart"/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specification </w:t>
      </w:r>
      <w:r w:rsidR="00EC30C8" w:rsidRPr="00856219">
        <w:rPr>
          <w:rFonts w:ascii="Times New Roman" w:eastAsia="Times New Roman" w:hAnsi="Times New Roman" w:cs="Times New Roman"/>
          <w:color w:val="auto"/>
        </w:rPr>
        <w:t>which</w:t>
      </w:r>
      <w:proofErr w:type="gramEnd"/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 has sufficient level of detail and quantitative information to communicate it between domain experts, so that different domain experts will reliably be able to independently reproduce the process.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07D3D4C4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640D30" w:rsidRPr="00856219">
        <w:rPr>
          <w:rFonts w:ascii="Times New Roman" w:eastAsia="Times New Roman" w:hAnsi="Times New Roman" w:cs="Times New Roman"/>
          <w:color w:val="auto"/>
        </w:rPr>
        <w:t>MIxS</w:t>
      </w:r>
      <w:proofErr w:type="gramStart"/>
      <w:r w:rsidR="00640D30" w:rsidRPr="00856219">
        <w:rPr>
          <w:rFonts w:ascii="Times New Roman" w:eastAsia="Times New Roman" w:hAnsi="Times New Roman" w:cs="Times New Roman"/>
          <w:color w:val="auto"/>
        </w:rPr>
        <w:t>:sample</w:t>
      </w:r>
      <w:proofErr w:type="spellEnd"/>
      <w:proofErr w:type="gramEnd"/>
      <w:r w:rsidR="00640D30" w:rsidRPr="00856219">
        <w:rPr>
          <w:rFonts w:ascii="Times New Roman" w:eastAsia="Times New Roman" w:hAnsi="Times New Roman" w:cs="Times New Roman"/>
          <w:color w:val="auto"/>
        </w:rPr>
        <w:t xml:space="preserve"> material processing; </w:t>
      </w:r>
      <w:proofErr w:type="spellStart"/>
      <w:r w:rsidR="00640D30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640D30" w:rsidRPr="00856219">
        <w:rPr>
          <w:rFonts w:ascii="Times New Roman" w:eastAsia="Times New Roman" w:hAnsi="Times New Roman" w:cs="Times New Roman"/>
          <w:color w:val="auto"/>
        </w:rPr>
        <w:t xml:space="preserve"> structured comment: SRA*; </w:t>
      </w:r>
      <w:r w:rsidRPr="00856219">
        <w:rPr>
          <w:rFonts w:ascii="Times New Roman" w:eastAsia="Times New Roman" w:hAnsi="Times New Roman" w:cs="Times New Roman"/>
          <w:color w:val="auto"/>
        </w:rPr>
        <w:t>Nucleic acid preparation by GSC; including amplification procedure</w:t>
      </w:r>
    </w:p>
    <w:p w14:paraId="649604EB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6A47A188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590CC967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 xml:space="preserve">Sequencing </w:t>
      </w:r>
      <w:r w:rsidR="00640D30" w:rsidRPr="00856219">
        <w:rPr>
          <w:rFonts w:ascii="Times New Roman" w:eastAsia="Times New Roman" w:hAnsi="Times New Roman" w:cs="Times New Roman"/>
          <w:b/>
          <w:color w:val="auto"/>
        </w:rPr>
        <w:t>Technology</w:t>
      </w:r>
    </w:p>
    <w:p w14:paraId="5A975CF1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SA4</w:t>
      </w:r>
    </w:p>
    <w:p w14:paraId="7BD5724C" w14:textId="77777777" w:rsidR="005119C8" w:rsidRPr="00856219" w:rsidRDefault="00230121" w:rsidP="00EC30C8">
      <w:pPr>
        <w:pStyle w:val="normal0"/>
        <w:tabs>
          <w:tab w:val="left" w:pos="3150"/>
        </w:tabs>
        <w:ind w:left="3150" w:hanging="2789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EC30C8" w:rsidRPr="00856219">
        <w:rPr>
          <w:rFonts w:ascii="Times New Roman" w:eastAsia="Times New Roman" w:hAnsi="Times New Roman" w:cs="Times New Roman"/>
          <w:color w:val="auto"/>
        </w:rPr>
        <w:t>The sequencing technology type(s) used to obtain the sequences</w:t>
      </w:r>
    </w:p>
    <w:p w14:paraId="468ECB44" w14:textId="77777777" w:rsidR="00640D30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Sequencing Assay</w:t>
      </w:r>
    </w:p>
    <w:p w14:paraId="6F18BAB4" w14:textId="77777777" w:rsidR="00640D30" w:rsidRPr="00856219" w:rsidRDefault="00640D30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OBI, http://bioportal.bioontology.org/ontologies/40832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22BF84C7" w14:textId="77777777" w:rsidR="00640D30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EC30C8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285583A9" w14:textId="77777777" w:rsidR="00640D30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454;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Illumina</w:t>
      </w:r>
      <w:proofErr w:type="spellEnd"/>
    </w:p>
    <w:p w14:paraId="73A8BB2A" w14:textId="77777777" w:rsidR="00640D30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2B21331E" w14:textId="77777777" w:rsidR="00640D30" w:rsidRPr="00856219" w:rsidRDefault="00640D30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EC30C8" w:rsidRPr="00856219">
        <w:rPr>
          <w:rFonts w:ascii="Times New Roman" w:eastAsia="Times New Roman" w:hAnsi="Times New Roman" w:cs="Times New Roman"/>
          <w:color w:val="auto"/>
        </w:rPr>
        <w:t>Required field</w:t>
      </w:r>
    </w:p>
    <w:p w14:paraId="33B2DF4A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sequencing assay</w:t>
      </w:r>
    </w:p>
    <w:p w14:paraId="702CE81B" w14:textId="77777777" w:rsidR="005119C8" w:rsidRPr="00856219" w:rsidRDefault="00230121" w:rsidP="00640D3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OBO Foundry </w:t>
      </w:r>
      <w:r w:rsidR="00640D30" w:rsidRPr="00856219">
        <w:rPr>
          <w:rFonts w:ascii="Times New Roman" w:eastAsia="Times New Roman" w:hAnsi="Times New Roman" w:cs="Times New Roman"/>
          <w:i/>
          <w:color w:val="auto"/>
        </w:rPr>
        <w:t>Purl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http://purl.obolibrary.org/obo/OBI_0600047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05D145EE" w14:textId="77777777" w:rsidR="005119C8" w:rsidRPr="00856219" w:rsidRDefault="00640D30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OBI </w:t>
      </w:r>
      <w:r w:rsidR="00EC30C8" w:rsidRPr="00856219">
        <w:rPr>
          <w:rFonts w:ascii="Times New Roman" w:eastAsia="Times New Roman" w:hAnsi="Times New Roman" w:cs="Times New Roman"/>
          <w:i/>
          <w:color w:val="auto"/>
        </w:rPr>
        <w:t>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 xml:space="preserve">a protocol is a plan </w:t>
      </w:r>
      <w:proofErr w:type="gramStart"/>
      <w:r w:rsidR="00230121" w:rsidRPr="00856219">
        <w:rPr>
          <w:rFonts w:ascii="Times New Roman" w:eastAsia="Times New Roman" w:hAnsi="Times New Roman" w:cs="Times New Roman"/>
          <w:color w:val="auto"/>
        </w:rPr>
        <w:t>specification which</w:t>
      </w:r>
      <w:proofErr w:type="gramEnd"/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 has sufficient level of detail and quantitative information to communicate it between domain experts, so that different domain experts will reliably be able to independently reproduce the process.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48746126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EC30C8" w:rsidRPr="00856219">
        <w:rPr>
          <w:rFonts w:ascii="Times New Roman" w:eastAsia="Times New Roman" w:hAnsi="Times New Roman" w:cs="Times New Roman"/>
          <w:color w:val="auto"/>
        </w:rPr>
        <w:t>MIxS</w:t>
      </w:r>
      <w:proofErr w:type="spellEnd"/>
      <w:r w:rsidR="00EC30C8" w:rsidRPr="00856219">
        <w:rPr>
          <w:rFonts w:ascii="Times New Roman" w:eastAsia="Times New Roman" w:hAnsi="Times New Roman" w:cs="Times New Roman"/>
          <w:color w:val="auto"/>
        </w:rPr>
        <w:t xml:space="preserve">: </w:t>
      </w:r>
      <w:r w:rsidR="00DE196B" w:rsidRPr="00856219">
        <w:rPr>
          <w:rFonts w:ascii="Times New Roman" w:eastAsia="Times New Roman" w:hAnsi="Times New Roman" w:cs="Times New Roman"/>
          <w:color w:val="auto"/>
        </w:rPr>
        <w:t>sequencing method</w:t>
      </w:r>
    </w:p>
    <w:p w14:paraId="33BFD6A8" w14:textId="77777777" w:rsidR="00EC30C8" w:rsidRPr="00856219" w:rsidRDefault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619ABB6D" w14:textId="77777777" w:rsidR="00EC30C8" w:rsidRPr="00856219" w:rsidRDefault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081540FB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Assembly Name</w:t>
      </w:r>
    </w:p>
    <w:p w14:paraId="326AA4BE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SA5</w:t>
      </w:r>
    </w:p>
    <w:p w14:paraId="403ED268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EC30C8" w:rsidRPr="00856219">
        <w:rPr>
          <w:rFonts w:ascii="Times New Roman" w:eastAsia="Times New Roman" w:hAnsi="Times New Roman" w:cs="Times New Roman"/>
          <w:color w:val="auto"/>
        </w:rPr>
        <w:t xml:space="preserve">a </w:t>
      </w:r>
      <w:r w:rsidR="00721B54" w:rsidRPr="00856219">
        <w:rPr>
          <w:rFonts w:ascii="Times New Roman" w:eastAsia="Times New Roman" w:hAnsi="Times New Roman" w:cs="Times New Roman"/>
          <w:color w:val="auto"/>
        </w:rPr>
        <w:t>unique, short name suitable for display</w:t>
      </w:r>
    </w:p>
    <w:p w14:paraId="451AC143" w14:textId="77777777" w:rsidR="00EC30C8" w:rsidRPr="00856219" w:rsidRDefault="00EC30C8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lastRenderedPageBreak/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2E750D3E" w14:textId="77777777" w:rsidR="00EC30C8" w:rsidRPr="00856219" w:rsidRDefault="00EC30C8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5B89DE8F" w14:textId="77777777" w:rsidR="00EC30C8" w:rsidRPr="00856219" w:rsidRDefault="00EC30C8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721B54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532C0863" w14:textId="77777777" w:rsidR="00EC30C8" w:rsidRPr="00856219" w:rsidRDefault="00EC30C8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Plas_yoel_17X_V2 for Plasmodium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yoellii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17X assembly version 2 </w:t>
      </w:r>
    </w:p>
    <w:p w14:paraId="5B4AA225" w14:textId="77777777" w:rsidR="00EC30C8" w:rsidRPr="00856219" w:rsidRDefault="00EC30C8" w:rsidP="00EC30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721B54" w:rsidRPr="00856219">
        <w:rPr>
          <w:rFonts w:ascii="Times New Roman" w:eastAsia="Times New Roman" w:hAnsi="Times New Roman" w:cs="Times New Roman"/>
          <w:color w:val="auto"/>
        </w:rPr>
        <w:t>GSCID</w:t>
      </w:r>
    </w:p>
    <w:p w14:paraId="593B39A9" w14:textId="51F8817C" w:rsidR="00EC30C8" w:rsidRPr="00856219" w:rsidRDefault="00EC30C8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Newly-proposed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</w:t>
      </w:r>
      <w:r w:rsidR="00721B54" w:rsidRPr="00856219">
        <w:rPr>
          <w:rFonts w:ascii="Times New Roman" w:eastAsia="Times New Roman" w:hAnsi="Times New Roman" w:cs="Times New Roman"/>
          <w:color w:val="auto"/>
        </w:rPr>
        <w:t>ank</w:t>
      </w:r>
      <w:proofErr w:type="spellEnd"/>
      <w:r w:rsidR="00721B54" w:rsidRPr="00856219">
        <w:rPr>
          <w:rFonts w:ascii="Times New Roman" w:eastAsia="Times New Roman" w:hAnsi="Times New Roman" w:cs="Times New Roman"/>
          <w:color w:val="auto"/>
        </w:rPr>
        <w:t xml:space="preserve"> Structured Comment Field ID;</w:t>
      </w:r>
      <w:r w:rsidRPr="0085621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8B68D4" w:rsidRPr="00856219">
        <w:rPr>
          <w:rFonts w:ascii="Times New Roman" w:eastAsia="Times New Roman" w:hAnsi="Times New Roman" w:cs="Times New Roman"/>
          <w:color w:val="auto"/>
        </w:rPr>
        <w:t>Required</w:t>
      </w:r>
      <w:proofErr w:type="gramEnd"/>
      <w:r w:rsidR="008B68D4" w:rsidRPr="00856219">
        <w:rPr>
          <w:rFonts w:ascii="Times New Roman" w:eastAsia="Times New Roman" w:hAnsi="Times New Roman" w:cs="Times New Roman"/>
          <w:color w:val="auto"/>
        </w:rPr>
        <w:t xml:space="preserve"> field with ‘not applicable’ as an allowed value</w:t>
      </w:r>
      <w:r w:rsidR="00721B54" w:rsidRPr="00856219">
        <w:rPr>
          <w:rFonts w:ascii="Times New Roman" w:eastAsia="Times New Roman" w:hAnsi="Times New Roman" w:cs="Times New Roman"/>
          <w:color w:val="auto"/>
        </w:rPr>
        <w:t>; ‘sequence assembly' has been submitted to OBI</w:t>
      </w:r>
    </w:p>
    <w:p w14:paraId="7C09E3D2" w14:textId="77777777" w:rsidR="00B72F80" w:rsidRPr="00856219" w:rsidRDefault="00B72F80" w:rsidP="00B72F8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Pr="00A0332E">
        <w:rPr>
          <w:rFonts w:ascii="Times New Roman" w:eastAsia="Times New Roman" w:hAnsi="Times New Roman" w:cs="Times New Roman"/>
          <w:color w:val="auto"/>
        </w:rPr>
        <w:t>sequence assembly name</w:t>
      </w:r>
    </w:p>
    <w:p w14:paraId="2275FA82" w14:textId="77777777" w:rsidR="00B72F80" w:rsidRPr="00856219" w:rsidRDefault="00B72F80" w:rsidP="00B72F8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Purl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Pr="00A0332E">
        <w:rPr>
          <w:rFonts w:ascii="Times New Roman" w:eastAsia="Times New Roman" w:hAnsi="Times New Roman" w:cs="Times New Roman"/>
          <w:color w:val="auto"/>
        </w:rPr>
        <w:t>http://purl.obolibrary.org/obo/OBI_0001948</w:t>
      </w:r>
    </w:p>
    <w:p w14:paraId="6EC238CC" w14:textId="6DB42A78" w:rsidR="005119C8" w:rsidRPr="00856219" w:rsidRDefault="00B72F80" w:rsidP="00B72F8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Pr="00A0332E">
        <w:rPr>
          <w:rFonts w:ascii="Times New Roman" w:eastAsia="Times New Roman" w:hAnsi="Times New Roman" w:cs="Times New Roman"/>
          <w:color w:val="auto"/>
        </w:rPr>
        <w:t>A textual entity that is used to denote a sequence assembly.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2C09D7E2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10ABB0A0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25A3B475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 xml:space="preserve">Assembly </w:t>
      </w:r>
      <w:r w:rsidR="00721B54" w:rsidRPr="00856219">
        <w:rPr>
          <w:rFonts w:ascii="Times New Roman" w:eastAsia="Times New Roman" w:hAnsi="Times New Roman" w:cs="Times New Roman"/>
          <w:b/>
          <w:color w:val="auto"/>
        </w:rPr>
        <w:t>Method</w:t>
      </w:r>
    </w:p>
    <w:p w14:paraId="144EA72D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SA6</w:t>
      </w:r>
    </w:p>
    <w:p w14:paraId="28702571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Computational algorithm used to assemble individual sequence reads into larger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contigs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. Assembly details including but not limited to assembler type (overlap-layout-consensus,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deBrujn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>), assembler version, any relevant QC information such as % known genes/ESTs captured.</w:t>
      </w:r>
    </w:p>
    <w:p w14:paraId="71592D73" w14:textId="77777777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053186F9" w14:textId="77777777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pick list</w:t>
      </w:r>
    </w:p>
    <w:p w14:paraId="5813AB0A" w14:textId="77777777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05957B66" w14:textId="77777777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Illumina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GA pipeline ver1.3;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Newbler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MapAsmResearch-03/15/2010 -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vs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C_elegans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-e 45</w:t>
      </w:r>
      <w:proofErr w:type="gramStart"/>
      <w:r w:rsidRPr="00856219">
        <w:rPr>
          <w:rFonts w:ascii="Times New Roman" w:eastAsia="Times New Roman" w:hAnsi="Times New Roman" w:cs="Times New Roman"/>
          <w:color w:val="auto"/>
        </w:rPr>
        <w:t>;</w:t>
      </w:r>
      <w:proofErr w:type="gramEnd"/>
      <w:r w:rsidRPr="00856219">
        <w:rPr>
          <w:rFonts w:ascii="Times New Roman" w:eastAsia="Times New Roman" w:hAnsi="Times New Roman" w:cs="Times New Roman"/>
          <w:color w:val="auto"/>
        </w:rPr>
        <w:t xml:space="preserve"> No assembly. Reads mapped to reference genome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withTopHat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;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Newbler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de novo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hibrid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assembly/CLC reference mapping of 454 reads</w:t>
      </w:r>
      <w:proofErr w:type="gramStart"/>
      <w:r w:rsidRPr="00856219">
        <w:rPr>
          <w:rFonts w:ascii="Times New Roman" w:eastAsia="Times New Roman" w:hAnsi="Times New Roman" w:cs="Times New Roman"/>
          <w:color w:val="auto"/>
        </w:rPr>
        <w:t>;</w:t>
      </w:r>
      <w:proofErr w:type="gramEnd"/>
      <w:r w:rsidRPr="00856219">
        <w:rPr>
          <w:rFonts w:ascii="Times New Roman" w:eastAsia="Times New Roman" w:hAnsi="Times New Roman" w:cs="Times New Roman"/>
          <w:color w:val="auto"/>
        </w:rPr>
        <w:t xml:space="preserve"> AV454 v1.0</w:t>
      </w:r>
    </w:p>
    <w:p w14:paraId="52ABA696" w14:textId="77777777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1E229A9E" w14:textId="458C630A" w:rsidR="00721B54" w:rsidRPr="00856219" w:rsidRDefault="00721B54" w:rsidP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8B68D4" w:rsidRPr="00856219">
        <w:rPr>
          <w:rFonts w:ascii="Times New Roman" w:eastAsia="Times New Roman" w:hAnsi="Times New Roman" w:cs="Times New Roman"/>
          <w:color w:val="auto"/>
        </w:rPr>
        <w:t>Required field with ‘not applicable’ as an allowed value</w:t>
      </w:r>
    </w:p>
    <w:p w14:paraId="309255DF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sequence assembly algorithm</w:t>
      </w:r>
    </w:p>
    <w:p w14:paraId="78F527DF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OBO Foundry </w:t>
      </w:r>
      <w:r w:rsidR="00EF38AC" w:rsidRPr="00856219">
        <w:rPr>
          <w:rFonts w:ascii="Times New Roman" w:eastAsia="Times New Roman" w:hAnsi="Times New Roman" w:cs="Times New Roman"/>
          <w:i/>
          <w:color w:val="auto"/>
        </w:rPr>
        <w:t>P</w:t>
      </w:r>
      <w:r w:rsidR="00721B54" w:rsidRPr="00856219">
        <w:rPr>
          <w:rFonts w:ascii="Times New Roman" w:eastAsia="Times New Roman" w:hAnsi="Times New Roman" w:cs="Times New Roman"/>
          <w:i/>
          <w:color w:val="auto"/>
        </w:rPr>
        <w:t>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http://purl.obolibrary.org/obo/OBI_0001522</w:t>
      </w:r>
    </w:p>
    <w:p w14:paraId="70078A5F" w14:textId="35C04D2D" w:rsidR="005119C8" w:rsidRPr="00856219" w:rsidRDefault="00721B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 xml:space="preserve">A plan specification </w:t>
      </w:r>
      <w:r w:rsidR="008B68D4" w:rsidRPr="00856219">
        <w:rPr>
          <w:rFonts w:ascii="Times New Roman" w:eastAsia="Times New Roman" w:hAnsi="Times New Roman" w:cs="Times New Roman"/>
          <w:color w:val="auto"/>
        </w:rPr>
        <w:t>that</w:t>
      </w:r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 describes inputs, output of mathematical functions as well as workflow of execution for achieving </w:t>
      </w:r>
      <w:proofErr w:type="gramStart"/>
      <w:r w:rsidR="00230121" w:rsidRPr="00856219">
        <w:rPr>
          <w:rFonts w:ascii="Times New Roman" w:eastAsia="Times New Roman" w:hAnsi="Times New Roman" w:cs="Times New Roman"/>
          <w:color w:val="auto"/>
        </w:rPr>
        <w:t>an</w:t>
      </w:r>
      <w:proofErr w:type="gramEnd"/>
      <w:r w:rsidR="00230121" w:rsidRPr="00856219">
        <w:rPr>
          <w:rFonts w:ascii="Times New Roman" w:eastAsia="Times New Roman" w:hAnsi="Times New Roman" w:cs="Times New Roman"/>
          <w:color w:val="auto"/>
        </w:rPr>
        <w:t xml:space="preserve"> predefined objective. Algorithms are realized usually by means of implementation as computer programs for execution by automata.</w:t>
      </w:r>
    </w:p>
    <w:p w14:paraId="6C546229" w14:textId="77777777" w:rsidR="00721B54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721B54" w:rsidRPr="00856219">
        <w:rPr>
          <w:rFonts w:ascii="Times New Roman" w:eastAsia="Times New Roman" w:hAnsi="Times New Roman" w:cs="Times New Roman"/>
          <w:color w:val="auto"/>
        </w:rPr>
        <w:t>MIxS</w:t>
      </w:r>
      <w:proofErr w:type="spellEnd"/>
      <w:r w:rsidR="00721B54" w:rsidRPr="00856219">
        <w:rPr>
          <w:rFonts w:ascii="Times New Roman" w:eastAsia="Times New Roman" w:hAnsi="Times New Roman" w:cs="Times New Roman"/>
          <w:color w:val="auto"/>
        </w:rPr>
        <w:t>: assembly</w:t>
      </w:r>
    </w:p>
    <w:p w14:paraId="7C469E46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3C32EC79" w14:textId="77777777" w:rsidR="005119C8" w:rsidRPr="00856219" w:rsidRDefault="005119C8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</w:p>
    <w:p w14:paraId="08A6C057" w14:textId="77777777" w:rsidR="005119C8" w:rsidRPr="00856219" w:rsidRDefault="00EF38AC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Genome Coverage</w:t>
      </w:r>
    </w:p>
    <w:p w14:paraId="6EFB9F94" w14:textId="2D5D8952" w:rsidR="005119C8" w:rsidRPr="00856219" w:rsidRDefault="00230121" w:rsidP="00856219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SA7</w:t>
      </w:r>
    </w:p>
    <w:p w14:paraId="4625E9B4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Depth of sequence coverage based both on external (e.g. Cot-based size estimates) and internal (average coverage in the assembly) measures of genome size.</w:t>
      </w:r>
    </w:p>
    <w:p w14:paraId="378366B3" w14:textId="77777777" w:rsidR="00EF38AC" w:rsidRPr="00856219" w:rsidRDefault="00EF38AC" w:rsidP="00EF38AC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47079F5E" w14:textId="77777777" w:rsidR="00EF38AC" w:rsidRPr="00856219" w:rsidRDefault="00EF38AC" w:rsidP="00EF38AC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lastRenderedPageBreak/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0A79B7C9" w14:textId="77777777" w:rsidR="00EF38AC" w:rsidRPr="00856219" w:rsidRDefault="00EF38AC" w:rsidP="00EF38AC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7A8C5D4D" w14:textId="77777777" w:rsidR="00EF38AC" w:rsidRPr="00856219" w:rsidRDefault="00EF38AC" w:rsidP="00EF38AC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45X average</w:t>
      </w:r>
    </w:p>
    <w:p w14:paraId="75E45785" w14:textId="77777777" w:rsidR="00EF38AC" w:rsidRPr="00856219" w:rsidRDefault="00EF38AC" w:rsidP="00EF38AC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6693BE77" w14:textId="4E6CEA28" w:rsidR="008B68D4" w:rsidRPr="00856219" w:rsidRDefault="00EF38AC" w:rsidP="008B68D4">
      <w:pPr>
        <w:pStyle w:val="normal0"/>
        <w:tabs>
          <w:tab w:val="left" w:pos="3150"/>
        </w:tabs>
        <w:ind w:left="3150" w:hanging="2789"/>
        <w:contextualSpacing w:val="0"/>
        <w:rPr>
          <w:rFonts w:eastAsia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8B68D4" w:rsidRPr="00856219">
        <w:rPr>
          <w:color w:val="auto"/>
        </w:rPr>
        <w:t xml:space="preserve">Required field </w:t>
      </w:r>
      <w:r w:rsidR="008B68D4" w:rsidRPr="00856219">
        <w:rPr>
          <w:rFonts w:eastAsia="Times New Roman" w:cs="Times New Roman"/>
          <w:color w:val="auto"/>
        </w:rPr>
        <w:t>that is generally</w:t>
      </w:r>
      <w:r w:rsidR="008B68D4" w:rsidRPr="00856219">
        <w:rPr>
          <w:color w:val="auto"/>
        </w:rPr>
        <w:t xml:space="preserve"> not available until genome submitted. </w:t>
      </w:r>
      <w:r w:rsidR="008B68D4" w:rsidRPr="00856219">
        <w:rPr>
          <w:rFonts w:eastAsia="Times New Roman" w:cs="Times New Roman"/>
          <w:color w:val="auto"/>
        </w:rPr>
        <w:t>'</w:t>
      </w:r>
      <w:proofErr w:type="gramStart"/>
      <w:r w:rsidR="00856219" w:rsidRPr="00856219">
        <w:rPr>
          <w:rFonts w:eastAsia="Times New Roman" w:cs="Times New Roman"/>
          <w:color w:val="auto"/>
        </w:rPr>
        <w:t>n</w:t>
      </w:r>
      <w:r w:rsidR="008B68D4" w:rsidRPr="00856219">
        <w:rPr>
          <w:rFonts w:eastAsia="Times New Roman" w:cs="Times New Roman"/>
          <w:color w:val="auto"/>
        </w:rPr>
        <w:t>ot</w:t>
      </w:r>
      <w:proofErr w:type="gramEnd"/>
      <w:r w:rsidR="008B68D4" w:rsidRPr="00856219">
        <w:rPr>
          <w:rFonts w:eastAsia="Times New Roman" w:cs="Times New Roman"/>
          <w:color w:val="auto"/>
        </w:rPr>
        <w:t xml:space="preserve"> applicable' is</w:t>
      </w:r>
      <w:r w:rsidR="008B68D4" w:rsidRPr="00856219">
        <w:rPr>
          <w:color w:val="auto"/>
        </w:rPr>
        <w:t xml:space="preserve"> an allowed value</w:t>
      </w:r>
      <w:r w:rsidR="008B68D4" w:rsidRPr="00856219">
        <w:rPr>
          <w:rFonts w:eastAsia="Times New Roman" w:cs="Times New Roman"/>
          <w:color w:val="auto"/>
        </w:rPr>
        <w:t>.</w:t>
      </w:r>
    </w:p>
    <w:p w14:paraId="630BF1CF" w14:textId="77777777" w:rsidR="005119C8" w:rsidRPr="00856219" w:rsidRDefault="00230121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average depth of sequence coverage</w:t>
      </w:r>
    </w:p>
    <w:p w14:paraId="5C487900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 xml:space="preserve">OBO Foundry </w:t>
      </w:r>
      <w:r w:rsidR="00DE196B" w:rsidRPr="00856219">
        <w:rPr>
          <w:rFonts w:ascii="Times New Roman" w:eastAsia="Times New Roman" w:hAnsi="Times New Roman" w:cs="Times New Roman"/>
          <w:i/>
          <w:color w:val="auto"/>
        </w:rPr>
        <w:t>P</w:t>
      </w:r>
      <w:r w:rsidR="00EF38AC" w:rsidRPr="00856219">
        <w:rPr>
          <w:rFonts w:ascii="Times New Roman" w:eastAsia="Times New Roman" w:hAnsi="Times New Roman" w:cs="Times New Roman"/>
          <w:i/>
          <w:color w:val="auto"/>
        </w:rPr>
        <w:t>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http://purl.obolibrary.org/obo/OBI_0001618</w:t>
      </w:r>
    </w:p>
    <w:p w14:paraId="6356D6EE" w14:textId="77777777" w:rsidR="005119C8" w:rsidRPr="00856219" w:rsidRDefault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>An average value of the depth of sequence coverage based both on external (e.g. Cot-based size estimates) and internal (average coverage in the assembly) measures of genome size.</w:t>
      </w:r>
    </w:p>
    <w:p w14:paraId="158051D0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DE196B" w:rsidRPr="00856219">
        <w:rPr>
          <w:rFonts w:ascii="Times New Roman" w:hAnsi="Times New Roman"/>
          <w:color w:val="auto"/>
        </w:rPr>
        <w:t>MIxS</w:t>
      </w:r>
      <w:proofErr w:type="gramStart"/>
      <w:r w:rsidR="00DE196B" w:rsidRPr="00856219">
        <w:rPr>
          <w:rFonts w:ascii="Times New Roman" w:hAnsi="Times New Roman"/>
          <w:color w:val="auto"/>
        </w:rPr>
        <w:t>:finishing</w:t>
      </w:r>
      <w:proofErr w:type="spellEnd"/>
      <w:proofErr w:type="gramEnd"/>
      <w:r w:rsidR="00DE196B" w:rsidRPr="00856219">
        <w:rPr>
          <w:rFonts w:ascii="Times New Roman" w:hAnsi="Times New Roman"/>
          <w:color w:val="auto"/>
        </w:rPr>
        <w:t xml:space="preserve"> strategy</w:t>
      </w:r>
    </w:p>
    <w:p w14:paraId="76CF5ADF" w14:textId="77777777" w:rsidR="005119C8" w:rsidRPr="00856219" w:rsidRDefault="005119C8" w:rsidP="00DE196B">
      <w:pPr>
        <w:pStyle w:val="normal0"/>
        <w:tabs>
          <w:tab w:val="left" w:pos="3150"/>
        </w:tabs>
        <w:contextualSpacing w:val="0"/>
        <w:rPr>
          <w:color w:val="auto"/>
        </w:rPr>
      </w:pPr>
    </w:p>
    <w:p w14:paraId="0BDE13B4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Annotation Provider</w:t>
      </w:r>
    </w:p>
    <w:p w14:paraId="61A68913" w14:textId="435FD8F2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</w:t>
      </w:r>
      <w:r w:rsidR="00905EA6" w:rsidRPr="00856219">
        <w:rPr>
          <w:rFonts w:ascii="Times New Roman" w:eastAsia="Times New Roman" w:hAnsi="Times New Roman" w:cs="Times New Roman"/>
          <w:color w:val="auto"/>
        </w:rPr>
        <w:t>8</w:t>
      </w:r>
    </w:p>
    <w:p w14:paraId="4CE58FF1" w14:textId="6011B3A7" w:rsidR="005119C8" w:rsidRPr="00856219" w:rsidRDefault="00230121" w:rsidP="00DE196B">
      <w:pPr>
        <w:pStyle w:val="normal0"/>
        <w:tabs>
          <w:tab w:val="left" w:pos="3150"/>
        </w:tabs>
        <w:ind w:left="3150" w:hanging="2789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DE196B" w:rsidRPr="00856219">
        <w:rPr>
          <w:rFonts w:ascii="Times New Roman" w:eastAsia="Times New Roman" w:hAnsi="Times New Roman" w:cs="Times New Roman"/>
          <w:color w:val="auto"/>
        </w:rPr>
        <w:t xml:space="preserve">The name of the responsible person, group or institution providing the set of annotated features for a genome sequences that is submitted to </w:t>
      </w:r>
      <w:r w:rsidR="005A1FB3" w:rsidRPr="00856219">
        <w:rPr>
          <w:rFonts w:ascii="Times New Roman" w:eastAsia="Times New Roman" w:hAnsi="Times New Roman" w:cs="Times New Roman"/>
          <w:color w:val="auto"/>
        </w:rPr>
        <w:t xml:space="preserve">a resource such as </w:t>
      </w:r>
      <w:proofErr w:type="spellStart"/>
      <w:r w:rsidR="00DE196B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F0414A">
        <w:rPr>
          <w:rFonts w:ascii="Times New Roman" w:eastAsia="Times New Roman" w:hAnsi="Times New Roman" w:cs="Times New Roman"/>
          <w:color w:val="auto"/>
        </w:rPr>
        <w:t>.</w:t>
      </w:r>
    </w:p>
    <w:p w14:paraId="1DCFFBED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4F0071BD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5F1833CE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3E883F00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Broad Institute</w:t>
      </w:r>
    </w:p>
    <w:p w14:paraId="0BE5C2B0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086A8BB2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Newly-proposed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Structured Comment Field ID, sequence annotation' has been submitted to OBI</w:t>
      </w:r>
    </w:p>
    <w:p w14:paraId="7B6F9485" w14:textId="77777777" w:rsidR="00B72F80" w:rsidRPr="00856219" w:rsidRDefault="00B72F80" w:rsidP="00B72F8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Pr="0094010C">
        <w:rPr>
          <w:rFonts w:ascii="Times New Roman" w:eastAsia="Times New Roman" w:hAnsi="Times New Roman" w:cs="Times New Roman"/>
          <w:color w:val="auto"/>
        </w:rPr>
        <w:t>sequence annotation provider</w:t>
      </w:r>
    </w:p>
    <w:p w14:paraId="02A1BB24" w14:textId="77777777" w:rsidR="00B72F80" w:rsidRPr="00856219" w:rsidRDefault="00B72F80" w:rsidP="00B72F8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purl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Pr="0094010C">
        <w:rPr>
          <w:rFonts w:ascii="Times New Roman" w:eastAsia="Times New Roman" w:hAnsi="Times New Roman" w:cs="Times New Roman"/>
          <w:color w:val="auto"/>
        </w:rPr>
        <w:t>http://purl.obolibrary.org/obo/OBI_0001947</w:t>
      </w:r>
    </w:p>
    <w:p w14:paraId="793F9A27" w14:textId="6E41924C" w:rsidR="005119C8" w:rsidRPr="00856219" w:rsidRDefault="00B72F80" w:rsidP="00B72F8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 (OBI)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Pr="0094010C">
        <w:rPr>
          <w:rFonts w:ascii="Times New Roman" w:eastAsia="Times New Roman" w:hAnsi="Times New Roman" w:cs="Times New Roman"/>
          <w:color w:val="auto"/>
        </w:rPr>
        <w:t xml:space="preserve">Person or </w:t>
      </w:r>
      <w:proofErr w:type="gramStart"/>
      <w:r w:rsidRPr="0094010C">
        <w:rPr>
          <w:rFonts w:ascii="Times New Roman" w:eastAsia="Times New Roman" w:hAnsi="Times New Roman" w:cs="Times New Roman"/>
          <w:color w:val="auto"/>
        </w:rPr>
        <w:t>organization report</w:t>
      </w:r>
      <w:proofErr w:type="gramEnd"/>
      <w:r w:rsidRPr="0094010C">
        <w:rPr>
          <w:rFonts w:ascii="Times New Roman" w:eastAsia="Times New Roman" w:hAnsi="Times New Roman" w:cs="Times New Roman"/>
          <w:color w:val="auto"/>
        </w:rPr>
        <w:t xml:space="preserve"> the feature annotation results of a macromolecular sequence.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1809CE7E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4B438938" w14:textId="77777777" w:rsidR="005119C8" w:rsidRPr="00856219" w:rsidRDefault="005119C8" w:rsidP="00DE196B">
      <w:pPr>
        <w:pStyle w:val="normal0"/>
        <w:tabs>
          <w:tab w:val="left" w:pos="3150"/>
        </w:tabs>
        <w:contextualSpacing w:val="0"/>
        <w:rPr>
          <w:color w:val="auto"/>
        </w:rPr>
      </w:pPr>
    </w:p>
    <w:p w14:paraId="78F41430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r w:rsidRPr="00856219">
        <w:rPr>
          <w:rFonts w:ascii="Times New Roman" w:eastAsia="Times New Roman" w:hAnsi="Times New Roman" w:cs="Times New Roman"/>
          <w:b/>
          <w:color w:val="auto"/>
        </w:rPr>
        <w:t>Annotation Method</w:t>
      </w:r>
    </w:p>
    <w:p w14:paraId="46B77664" w14:textId="4F12A2A4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</w:t>
      </w:r>
      <w:r w:rsidR="00905EA6" w:rsidRPr="00856219">
        <w:rPr>
          <w:rFonts w:ascii="Times New Roman" w:eastAsia="Times New Roman" w:hAnsi="Times New Roman" w:cs="Times New Roman"/>
          <w:color w:val="auto"/>
        </w:rPr>
        <w:t>9</w:t>
      </w:r>
    </w:p>
    <w:p w14:paraId="0745A509" w14:textId="0B2F459C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A85654" w:rsidRPr="00856219">
        <w:rPr>
          <w:rFonts w:ascii="Times New Roman" w:eastAsia="Times New Roman" w:hAnsi="Times New Roman" w:cs="Times New Roman"/>
          <w:color w:val="auto"/>
        </w:rPr>
        <w:t xml:space="preserve">The names and versions of the software and databases used in creating the set of annotated </w:t>
      </w:r>
      <w:proofErr w:type="gramStart"/>
      <w:r w:rsidR="00A85654" w:rsidRPr="00856219">
        <w:rPr>
          <w:rFonts w:ascii="Times New Roman" w:eastAsia="Times New Roman" w:hAnsi="Times New Roman" w:cs="Times New Roman"/>
          <w:color w:val="auto"/>
        </w:rPr>
        <w:t>features that is</w:t>
      </w:r>
      <w:proofErr w:type="gramEnd"/>
      <w:r w:rsidR="00A85654" w:rsidRPr="00856219">
        <w:rPr>
          <w:rFonts w:ascii="Times New Roman" w:eastAsia="Times New Roman" w:hAnsi="Times New Roman" w:cs="Times New Roman"/>
          <w:color w:val="auto"/>
        </w:rPr>
        <w:t xml:space="preserve"> submitted to </w:t>
      </w:r>
      <w:r w:rsidR="005A1FB3" w:rsidRPr="00856219">
        <w:rPr>
          <w:rFonts w:ascii="Times New Roman" w:eastAsia="Times New Roman" w:hAnsi="Times New Roman" w:cs="Times New Roman"/>
          <w:color w:val="auto"/>
        </w:rPr>
        <w:t xml:space="preserve">a resource such as </w:t>
      </w:r>
      <w:proofErr w:type="spellStart"/>
      <w:r w:rsidR="00A85654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F0414A">
        <w:rPr>
          <w:rFonts w:ascii="Times New Roman" w:eastAsia="Times New Roman" w:hAnsi="Times New Roman" w:cs="Times New Roman"/>
          <w:color w:val="auto"/>
        </w:rPr>
        <w:t>.</w:t>
      </w:r>
    </w:p>
    <w:p w14:paraId="15D9016B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411833B9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A85654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58850F7B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A85654" w:rsidRPr="00856219">
        <w:rPr>
          <w:rFonts w:ascii="Times New Roman" w:eastAsia="Times New Roman" w:hAnsi="Times New Roman" w:cs="Times New Roman"/>
          <w:color w:val="auto"/>
        </w:rPr>
        <w:t>Free text</w:t>
      </w:r>
    </w:p>
    <w:p w14:paraId="03AFC245" w14:textId="77777777" w:rsidR="00A85654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08BC89B7" w14:textId="77777777" w:rsidR="00DE196B" w:rsidRPr="00856219" w:rsidRDefault="00DE196B" w:rsidP="00DE196B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A85654" w:rsidRPr="00856219">
        <w:rPr>
          <w:rFonts w:ascii="Times New Roman" w:eastAsia="Times New Roman" w:hAnsi="Times New Roman" w:cs="Times New Roman"/>
          <w:color w:val="auto"/>
        </w:rPr>
        <w:t>GSCID</w:t>
      </w:r>
    </w:p>
    <w:p w14:paraId="43FBF13F" w14:textId="77777777" w:rsidR="00DE196B" w:rsidRPr="00856219" w:rsidRDefault="00DE196B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Newly-proposed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Structured Comment Field ID</w:t>
      </w:r>
      <w:r w:rsidR="00A85654" w:rsidRPr="00856219">
        <w:rPr>
          <w:rFonts w:ascii="Times New Roman" w:eastAsia="Times New Roman" w:hAnsi="Times New Roman" w:cs="Times New Roman"/>
          <w:color w:val="auto"/>
        </w:rPr>
        <w:t>; sequence annotation' has been submitted to OBI</w:t>
      </w:r>
    </w:p>
    <w:p w14:paraId="35F599C0" w14:textId="77777777" w:rsidR="00B72F80" w:rsidRPr="00856219" w:rsidRDefault="00B72F80" w:rsidP="00B72F8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Pr="00450F53">
        <w:rPr>
          <w:rFonts w:ascii="Times New Roman" w:eastAsia="Times New Roman" w:hAnsi="Times New Roman" w:cs="Times New Roman"/>
          <w:color w:val="auto"/>
        </w:rPr>
        <w:t>sequence annotation</w:t>
      </w:r>
    </w:p>
    <w:p w14:paraId="2A182BE6" w14:textId="77777777" w:rsidR="00B72F80" w:rsidRPr="00856219" w:rsidRDefault="00B72F80" w:rsidP="00B72F8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Purl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Pr="00450F53">
        <w:rPr>
          <w:rFonts w:ascii="Times New Roman" w:eastAsia="Times New Roman" w:hAnsi="Times New Roman" w:cs="Times New Roman"/>
          <w:color w:val="auto"/>
        </w:rPr>
        <w:t>http://purl.obolibrary.org/obo/OBI_0001944</w:t>
      </w:r>
    </w:p>
    <w:p w14:paraId="43CA7DA4" w14:textId="7F9CE31A" w:rsidR="005119C8" w:rsidRPr="00856219" w:rsidRDefault="00B72F80" w:rsidP="00B72F80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lastRenderedPageBreak/>
        <w:t>OBI Definition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Pr="00450F53">
        <w:rPr>
          <w:rFonts w:ascii="Times New Roman" w:eastAsia="Times New Roman" w:hAnsi="Times New Roman" w:cs="Times New Roman"/>
          <w:color w:val="auto"/>
        </w:rPr>
        <w:t>A planned process that identifies and reports sequence features (e.g. protein coding regions) in sequence data.</w:t>
      </w:r>
      <w:bookmarkStart w:id="1" w:name="_GoBack"/>
      <w:bookmarkEnd w:id="1"/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4A42C63B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7EBBB479" w14:textId="77777777" w:rsidR="005119C8" w:rsidRPr="00856219" w:rsidRDefault="005119C8" w:rsidP="00A85654">
      <w:pPr>
        <w:pStyle w:val="normal0"/>
        <w:tabs>
          <w:tab w:val="left" w:pos="3150"/>
        </w:tabs>
        <w:contextualSpacing w:val="0"/>
        <w:rPr>
          <w:color w:val="auto"/>
        </w:rPr>
      </w:pPr>
    </w:p>
    <w:p w14:paraId="02078D82" w14:textId="77777777" w:rsidR="005119C8" w:rsidRPr="00856219" w:rsidRDefault="00230121">
      <w:pPr>
        <w:pStyle w:val="normal0"/>
        <w:numPr>
          <w:ilvl w:val="0"/>
          <w:numId w:val="1"/>
        </w:numPr>
        <w:tabs>
          <w:tab w:val="left" w:pos="3150"/>
        </w:tabs>
        <w:ind w:hanging="359"/>
        <w:rPr>
          <w:rFonts w:ascii="Times New Roman" w:eastAsia="Times New Roman" w:hAnsi="Times New Roman" w:cs="Times New Roman"/>
          <w:b/>
          <w:color w:val="auto"/>
        </w:rPr>
      </w:pPr>
      <w:proofErr w:type="spellStart"/>
      <w:r w:rsidRPr="00856219">
        <w:rPr>
          <w:rFonts w:ascii="Times New Roman" w:eastAsia="Times New Roman" w:hAnsi="Times New Roman" w:cs="Times New Roman"/>
          <w:b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b/>
          <w:color w:val="auto"/>
        </w:rPr>
        <w:t xml:space="preserve"> Record ID</w:t>
      </w:r>
    </w:p>
    <w:p w14:paraId="76CC57F7" w14:textId="18F6488B" w:rsidR="00A85654" w:rsidRPr="00856219" w:rsidRDefault="00230121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Sequencing Assay Field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SA</w:t>
      </w:r>
      <w:r w:rsidR="00905EA6" w:rsidRPr="00856219">
        <w:rPr>
          <w:rFonts w:ascii="Times New Roman" w:eastAsia="Times New Roman" w:hAnsi="Times New Roman" w:cs="Times New Roman"/>
          <w:color w:val="auto"/>
        </w:rPr>
        <w:t>10</w:t>
      </w:r>
    </w:p>
    <w:p w14:paraId="1857913A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rFonts w:ascii="Times New Roman" w:eastAsia="Times New Roman" w:hAnsi="Times New Roman" w:cs="Times New Roman"/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Description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Unique identifier of the submitted </w:t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sequence record(s).</w:t>
      </w:r>
    </w:p>
    <w:p w14:paraId="726B173D" w14:textId="77777777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Categories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Data Transformation</w:t>
      </w:r>
    </w:p>
    <w:p w14:paraId="11676FB5" w14:textId="77777777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Allowed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48351FA3" w14:textId="77777777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Syntax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Free text</w:t>
      </w:r>
    </w:p>
    <w:p w14:paraId="390B827D" w14:textId="4BDDC7CB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Example Values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r w:rsidR="00DA3EBE" w:rsidRPr="00856219">
        <w:rPr>
          <w:rFonts w:ascii="Times New Roman" w:eastAsia="Times New Roman" w:hAnsi="Times New Roman" w:cs="Times New Roman"/>
          <w:color w:val="auto"/>
        </w:rPr>
        <w:t>KF973453</w:t>
      </w:r>
    </w:p>
    <w:p w14:paraId="0999B9D3" w14:textId="77777777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Data Source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GSCID</w:t>
      </w:r>
    </w:p>
    <w:p w14:paraId="697A80E8" w14:textId="3B49C39B" w:rsidR="00A85654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Comments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 xml:space="preserve">Required field but not available until genome submitted.  </w:t>
      </w:r>
    </w:p>
    <w:p w14:paraId="1BB03966" w14:textId="77777777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Synonym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Pr="00856219">
        <w:rPr>
          <w:rFonts w:ascii="Times New Roman" w:eastAsia="Times New Roman" w:hAnsi="Times New Roman" w:cs="Times New Roman"/>
          <w:color w:val="auto"/>
        </w:rPr>
        <w:t xml:space="preserve"> ID</w:t>
      </w:r>
    </w:p>
    <w:p w14:paraId="5296ADDC" w14:textId="77777777" w:rsidR="005119C8" w:rsidRPr="00856219" w:rsidRDefault="00230121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OBO Foundry ID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  <w:t>http://purl.obolibrary.org/obo/OBI_0001614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</w:p>
    <w:p w14:paraId="7998A669" w14:textId="77777777" w:rsidR="005119C8" w:rsidRPr="00856219" w:rsidRDefault="00A85654" w:rsidP="00A85654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OBI Definition</w:t>
      </w:r>
      <w:r w:rsidR="00230121" w:rsidRPr="00856219">
        <w:rPr>
          <w:rFonts w:ascii="Times New Roman" w:eastAsia="Times New Roman" w:hAnsi="Times New Roman" w:cs="Times New Roman"/>
          <w:color w:val="auto"/>
        </w:rPr>
        <w:t>: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  <w:t>An information content entity that consists of a CRID symbol and additional information about which CRID registry it belongs.</w:t>
      </w:r>
      <w:r w:rsidR="00230121" w:rsidRPr="00856219">
        <w:rPr>
          <w:rFonts w:ascii="Times New Roman" w:eastAsia="Times New Roman" w:hAnsi="Times New Roman" w:cs="Times New Roman"/>
          <w:color w:val="auto"/>
        </w:rPr>
        <w:tab/>
      </w:r>
    </w:p>
    <w:p w14:paraId="70351403" w14:textId="231F7DAA" w:rsidR="005119C8" w:rsidRPr="00856219" w:rsidRDefault="00230121">
      <w:pPr>
        <w:pStyle w:val="normal0"/>
        <w:tabs>
          <w:tab w:val="left" w:pos="3150"/>
        </w:tabs>
        <w:ind w:left="3150" w:hanging="2789"/>
        <w:contextualSpacing w:val="0"/>
        <w:rPr>
          <w:color w:val="auto"/>
        </w:rPr>
      </w:pPr>
      <w:r w:rsidRPr="00856219">
        <w:rPr>
          <w:rFonts w:ascii="Times New Roman" w:eastAsia="Times New Roman" w:hAnsi="Times New Roman" w:cs="Times New Roman"/>
          <w:i/>
          <w:color w:val="auto"/>
        </w:rPr>
        <w:t>Other Synonyms</w:t>
      </w:r>
      <w:r w:rsidRPr="00856219">
        <w:rPr>
          <w:rFonts w:ascii="Times New Roman" w:eastAsia="Times New Roman" w:hAnsi="Times New Roman" w:cs="Times New Roman"/>
          <w:color w:val="auto"/>
        </w:rPr>
        <w:t>:</w:t>
      </w:r>
      <w:r w:rsidRPr="00856219">
        <w:rPr>
          <w:rFonts w:ascii="Times New Roman" w:eastAsia="Times New Roman" w:hAnsi="Times New Roman" w:cs="Times New Roman"/>
          <w:color w:val="auto"/>
        </w:rPr>
        <w:tab/>
      </w:r>
      <w:proofErr w:type="spellStart"/>
      <w:r w:rsidR="00DA3EBE" w:rsidRPr="00856219">
        <w:rPr>
          <w:rFonts w:ascii="Times New Roman" w:eastAsia="Times New Roman" w:hAnsi="Times New Roman" w:cs="Times New Roman"/>
          <w:color w:val="auto"/>
        </w:rPr>
        <w:t>GenBank</w:t>
      </w:r>
      <w:proofErr w:type="spellEnd"/>
      <w:r w:rsidR="00DA3EBE" w:rsidRPr="00856219">
        <w:rPr>
          <w:rFonts w:ascii="Times New Roman" w:eastAsia="Times New Roman" w:hAnsi="Times New Roman" w:cs="Times New Roman"/>
          <w:color w:val="auto"/>
        </w:rPr>
        <w:t xml:space="preserve"> </w:t>
      </w:r>
      <w:r w:rsidR="00FB6E0C" w:rsidRPr="00856219">
        <w:rPr>
          <w:rFonts w:ascii="Times New Roman" w:eastAsia="Times New Roman" w:hAnsi="Times New Roman" w:cs="Times New Roman"/>
          <w:color w:val="auto"/>
        </w:rPr>
        <w:t>accession number</w:t>
      </w:r>
    </w:p>
    <w:sectPr w:rsidR="005119C8" w:rsidRPr="0085621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3E462" w14:textId="77777777" w:rsidR="000A76FB" w:rsidRDefault="000A76FB">
      <w:r>
        <w:separator/>
      </w:r>
    </w:p>
  </w:endnote>
  <w:endnote w:type="continuationSeparator" w:id="0">
    <w:p w14:paraId="1DD84554" w14:textId="77777777" w:rsidR="000A76FB" w:rsidRDefault="000A76FB">
      <w:r>
        <w:continuationSeparator/>
      </w:r>
    </w:p>
  </w:endnote>
  <w:endnote w:type="continuationNotice" w:id="1">
    <w:p w14:paraId="0A5803C3" w14:textId="77777777" w:rsidR="000A76FB" w:rsidRDefault="000A76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ECC7D" w14:textId="77777777" w:rsidR="00A85F5A" w:rsidRDefault="00A85F5A">
    <w:pPr>
      <w:pStyle w:val="normal0"/>
      <w:tabs>
        <w:tab w:val="center" w:pos="4320"/>
        <w:tab w:val="right" w:pos="8640"/>
      </w:tabs>
      <w:contextualSpacing w:val="0"/>
    </w:pPr>
    <w:r>
      <w:fldChar w:fldCharType="begin"/>
    </w:r>
    <w:r>
      <w:instrText>PAGE</w:instrText>
    </w:r>
    <w:r>
      <w:fldChar w:fldCharType="separate"/>
    </w:r>
    <w:r w:rsidR="00B72F80">
      <w:rPr>
        <w:noProof/>
      </w:rPr>
      <w:t>4</w:t>
    </w:r>
    <w:r>
      <w:fldChar w:fldCharType="end"/>
    </w:r>
  </w:p>
  <w:p w14:paraId="3107D691" w14:textId="77777777" w:rsidR="00A85F5A" w:rsidRDefault="00A85F5A">
    <w:pPr>
      <w:pStyle w:val="normal0"/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CD5CD" w14:textId="77777777" w:rsidR="000A76FB" w:rsidRDefault="000A76FB">
      <w:r>
        <w:separator/>
      </w:r>
    </w:p>
  </w:footnote>
  <w:footnote w:type="continuationSeparator" w:id="0">
    <w:p w14:paraId="1A5FA4BD" w14:textId="77777777" w:rsidR="000A76FB" w:rsidRDefault="000A76FB">
      <w:r>
        <w:continuationSeparator/>
      </w:r>
    </w:p>
  </w:footnote>
  <w:footnote w:type="continuationNotice" w:id="1">
    <w:p w14:paraId="23DCA80F" w14:textId="77777777" w:rsidR="000A76FB" w:rsidRDefault="000A76F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DF075" w14:textId="77777777" w:rsidR="00A85F5A" w:rsidRDefault="00A85F5A">
    <w:pPr>
      <w:pStyle w:val="normal0"/>
      <w:contextualSpacing w:val="0"/>
      <w:jc w:val="both"/>
    </w:pPr>
    <w:r>
      <w:rPr>
        <w:rFonts w:ascii="Times New Roman" w:eastAsia="Times New Roman" w:hAnsi="Times New Roman" w:cs="Times New Roman"/>
        <w:i/>
        <w:sz w:val="18"/>
      </w:rPr>
      <w:t>GSCID/BRC Project and Sample Application Standard –Sequencing Assay</w:t>
    </w:r>
    <w:r>
      <w:rPr>
        <w:rFonts w:ascii="Times New Roman" w:eastAsia="Times New Roman" w:hAnsi="Times New Roman" w:cs="Times New Roman"/>
        <w:i/>
        <w:sz w:val="18"/>
      </w:rPr>
      <w:tab/>
      <w:t xml:space="preserve"> </w:t>
    </w:r>
    <w:r>
      <w:rPr>
        <w:rFonts w:ascii="Times New Roman" w:eastAsia="Times New Roman" w:hAnsi="Times New Roman" w:cs="Times New Roman"/>
        <w:i/>
        <w:sz w:val="18"/>
      </w:rPr>
      <w:tab/>
      <w:t xml:space="preserve">                                 v1.3</w:t>
    </w:r>
  </w:p>
  <w:p w14:paraId="584EA3CD" w14:textId="77777777" w:rsidR="00A85F5A" w:rsidRDefault="00A85F5A">
    <w:pPr>
      <w:pStyle w:val="normal0"/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23153"/>
    <w:multiLevelType w:val="multilevel"/>
    <w:tmpl w:val="0C824F8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5119C8"/>
    <w:rsid w:val="000A76FB"/>
    <w:rsid w:val="00230121"/>
    <w:rsid w:val="002934F3"/>
    <w:rsid w:val="00487306"/>
    <w:rsid w:val="005119C8"/>
    <w:rsid w:val="0054169E"/>
    <w:rsid w:val="005A1FB3"/>
    <w:rsid w:val="006064A7"/>
    <w:rsid w:val="00640D30"/>
    <w:rsid w:val="00721B54"/>
    <w:rsid w:val="00726EA2"/>
    <w:rsid w:val="00856219"/>
    <w:rsid w:val="008B68D4"/>
    <w:rsid w:val="00905EA6"/>
    <w:rsid w:val="00A85654"/>
    <w:rsid w:val="00A85F5A"/>
    <w:rsid w:val="00B72F80"/>
    <w:rsid w:val="00C17083"/>
    <w:rsid w:val="00D301D0"/>
    <w:rsid w:val="00DA3EBE"/>
    <w:rsid w:val="00DE196B"/>
    <w:rsid w:val="00EC30C8"/>
    <w:rsid w:val="00EF03DD"/>
    <w:rsid w:val="00EF38AC"/>
    <w:rsid w:val="00F0414A"/>
    <w:rsid w:val="00FB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1C0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contextualSpacing/>
    </w:pPr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contextualSpacing/>
    </w:pPr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A52558-3828-964F-9970-19F81B1A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1246</Words>
  <Characters>7103</Characters>
  <Application>Microsoft Macintosh Word</Application>
  <DocSecurity>0</DocSecurity>
  <Lines>59</Lines>
  <Paragraphs>16</Paragraphs>
  <ScaleCrop>false</ScaleCrop>
  <Company>Broad Institute</Company>
  <LinksUpToDate>false</LinksUpToDate>
  <CharactersWithSpaces>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GSC BRC_Core Metadata Standard_v1.3_Sequencing_Assay.docx</dc:title>
  <cp:lastModifiedBy>Richard Scheuermann</cp:lastModifiedBy>
  <cp:revision>4</cp:revision>
  <dcterms:created xsi:type="dcterms:W3CDTF">2013-12-19T22:07:00Z</dcterms:created>
  <dcterms:modified xsi:type="dcterms:W3CDTF">2013-12-23T16:53:00Z</dcterms:modified>
</cp:coreProperties>
</file>